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ED099B" w:rsidTr="00ED099B">
        <w:tc>
          <w:tcPr>
            <w:tcW w:w="9396" w:type="dxa"/>
          </w:tcPr>
          <w:p w:rsidR="00ED099B" w:rsidRDefault="00782832">
            <w:ins w:id="0" w:author="Tomas Hovorka" w:date="2018-10-23T10:31:00Z">
              <w:r>
                <w:t>2</w:t>
              </w:r>
            </w:ins>
            <w:bookmarkStart w:id="1" w:name="_GoBack"/>
            <w:bookmarkEnd w:id="1"/>
            <w:del w:id="2" w:author="Tomas Hovorka" w:date="2018-10-23T10:31:00Z">
              <w:r w:rsidR="00ED099B" w:rsidDel="00782832">
                <w:delText>1</w:delText>
              </w:r>
            </w:del>
          </w:p>
        </w:tc>
      </w:tr>
    </w:tbl>
    <w:p w:rsidR="00B01DEE" w:rsidRDefault="00B01DEE"/>
    <w:sectPr w:rsidR="00B01D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mas Hovorka">
    <w15:presenceInfo w15:providerId="AD" w15:userId="S-1-5-21-757294454-3041214230-1244278596-1441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9B"/>
    <w:rsid w:val="002160B5"/>
    <w:rsid w:val="002573FE"/>
    <w:rsid w:val="0046037E"/>
    <w:rsid w:val="006C34A4"/>
    <w:rsid w:val="00782832"/>
    <w:rsid w:val="00B01DEE"/>
    <w:rsid w:val="00B05A45"/>
    <w:rsid w:val="00ED099B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78178-8E7D-4CA9-A9D3-BDF76738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Hovorka</dc:creator>
  <cp:keywords/>
  <dc:description/>
  <cp:lastModifiedBy>Tomas Hovorka</cp:lastModifiedBy>
  <cp:revision>2</cp:revision>
  <dcterms:created xsi:type="dcterms:W3CDTF">2018-10-23T08:31:00Z</dcterms:created>
  <dcterms:modified xsi:type="dcterms:W3CDTF">2018-10-23T08:31:00Z</dcterms:modified>
</cp:coreProperties>
</file>